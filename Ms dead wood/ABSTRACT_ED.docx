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8D9C9" w14:textId="77777777" w:rsidR="00F704BD" w:rsidRPr="00F704BD" w:rsidDel="00F704BD" w:rsidRDefault="00F704BD" w:rsidP="00F704BD">
      <w:pPr>
        <w:pStyle w:val="NormalWeb"/>
        <w:rPr>
          <w:del w:id="0" w:author="Erik" w:date="2017-04-05T15:42:00Z"/>
          <w:rFonts w:ascii="Calibri" w:hAnsi="Calibri"/>
          <w:color w:val="000000"/>
          <w:lang w:val="en-GB"/>
        </w:rPr>
      </w:pPr>
      <w:bookmarkStart w:id="1" w:name="_GoBack"/>
      <w:bookmarkEnd w:id="1"/>
      <w:r w:rsidRPr="00F704BD">
        <w:rPr>
          <w:rStyle w:val="Strong"/>
          <w:rFonts w:ascii="Calibri" w:hAnsi="Calibri"/>
          <w:color w:val="000000"/>
          <w:lang w:val="en-GB"/>
        </w:rPr>
        <w:t>ABSTRACT</w:t>
      </w:r>
    </w:p>
    <w:p w14:paraId="04B7E025" w14:textId="77777777" w:rsidR="00F704BD" w:rsidRPr="00F704BD" w:rsidRDefault="00F704BD" w:rsidP="00F704BD">
      <w:pPr>
        <w:pStyle w:val="NormalWeb"/>
        <w:rPr>
          <w:rFonts w:ascii="Calibri" w:hAnsi="Calibri"/>
          <w:color w:val="000000"/>
          <w:lang w:val="en-GB"/>
        </w:rPr>
      </w:pPr>
      <w:del w:id="2" w:author="Erik" w:date="2017-04-05T15:42:00Z">
        <w:r w:rsidRPr="00F704BD" w:rsidDel="00F704BD">
          <w:rPr>
            <w:rFonts w:ascii="Calibri" w:hAnsi="Calibri"/>
            <w:color w:val="000000"/>
            <w:lang w:val="en-GB"/>
          </w:rPr>
          <w:delText>Understanding</w:delText>
        </w:r>
      </w:del>
      <w:r w:rsidRPr="00F704BD">
        <w:rPr>
          <w:rFonts w:ascii="Calibri" w:hAnsi="Calibri"/>
          <w:color w:val="000000"/>
          <w:lang w:val="en-GB"/>
        </w:rPr>
        <w:t xml:space="preserve"> </w:t>
      </w:r>
      <w:ins w:id="3" w:author="Erik" w:date="2017-04-05T15:42:00Z">
        <w:r>
          <w:rPr>
            <w:rFonts w:ascii="Calibri" w:hAnsi="Calibri"/>
            <w:color w:val="000000"/>
            <w:lang w:val="en-GB"/>
          </w:rPr>
          <w:t xml:space="preserve">Identifying </w:t>
        </w:r>
      </w:ins>
      <w:r w:rsidRPr="00F704BD">
        <w:rPr>
          <w:rFonts w:ascii="Calibri" w:hAnsi="Calibri"/>
          <w:color w:val="000000"/>
          <w:lang w:val="en-GB"/>
        </w:rPr>
        <w:t xml:space="preserve">drivers of fish abundance in running water is challenged by high variation in physical conditions at both large and local spatial scales. Several fish species </w:t>
      </w:r>
      <w:ins w:id="4" w:author="Erik" w:date="2017-04-05T15:43:00Z">
        <w:r>
          <w:rPr>
            <w:rFonts w:ascii="Calibri" w:hAnsi="Calibri"/>
            <w:color w:val="000000"/>
            <w:lang w:val="en-GB"/>
          </w:rPr>
          <w:t>perform</w:t>
        </w:r>
      </w:ins>
      <w:del w:id="5" w:author="Erik" w:date="2017-04-05T15:43:00Z">
        <w:r w:rsidRPr="00F704BD" w:rsidDel="00F704BD">
          <w:rPr>
            <w:rFonts w:ascii="Calibri" w:hAnsi="Calibri"/>
            <w:color w:val="000000"/>
            <w:lang w:val="en-GB"/>
          </w:rPr>
          <w:delText>face long</w:delText>
        </w:r>
      </w:del>
      <w:r w:rsidRPr="00F704BD">
        <w:rPr>
          <w:rFonts w:ascii="Calibri" w:hAnsi="Calibri"/>
          <w:color w:val="000000"/>
          <w:lang w:val="en-GB"/>
        </w:rPr>
        <w:t xml:space="preserve"> migrations upstream and downstream, covering </w:t>
      </w:r>
      <w:del w:id="6" w:author="Erik" w:date="2017-04-05T15:43:00Z">
        <w:r w:rsidRPr="00F704BD" w:rsidDel="00F704BD">
          <w:rPr>
            <w:rFonts w:ascii="Calibri" w:hAnsi="Calibri"/>
            <w:color w:val="000000"/>
            <w:lang w:val="en-GB"/>
          </w:rPr>
          <w:delText>vast</w:delText>
        </w:r>
      </w:del>
      <w:r w:rsidRPr="00F704BD">
        <w:rPr>
          <w:rFonts w:ascii="Calibri" w:hAnsi="Calibri"/>
          <w:color w:val="000000"/>
          <w:lang w:val="en-GB"/>
        </w:rPr>
        <w:t xml:space="preserve"> gradients in climatic and geographic factors. Moreover, streams typically encompass highly diverse adjacent habitats, where environmental conditions, such as water velocity, depth, and substrate type, vary within short spatial ranges. Among the local-scale factors affecting fish abundance, the occurrence of wood</w:t>
      </w:r>
      <w:ins w:id="7" w:author="Erik" w:date="2017-04-05T15:44:00Z">
        <w:r>
          <w:rPr>
            <w:rFonts w:ascii="Calibri" w:hAnsi="Calibri"/>
            <w:color w:val="000000"/>
            <w:lang w:val="en-GB"/>
          </w:rPr>
          <w:t>y</w:t>
        </w:r>
      </w:ins>
      <w:r w:rsidRPr="00F704BD">
        <w:rPr>
          <w:rFonts w:ascii="Calibri" w:hAnsi="Calibri"/>
          <w:color w:val="000000"/>
          <w:lang w:val="en-GB"/>
        </w:rPr>
        <w:t xml:space="preserve"> debris has been </w:t>
      </w:r>
      <w:proofErr w:type="spellStart"/>
      <w:ins w:id="8" w:author="Erik" w:date="2017-04-05T15:44:00Z">
        <w:r>
          <w:rPr>
            <w:rFonts w:ascii="Calibri" w:hAnsi="Calibri"/>
            <w:color w:val="000000"/>
            <w:lang w:val="en-GB"/>
          </w:rPr>
          <w:t>reproted</w:t>
        </w:r>
      </w:ins>
      <w:proofErr w:type="spellEnd"/>
      <w:del w:id="9" w:author="Erik" w:date="2017-04-05T15:44:00Z">
        <w:r w:rsidRPr="00F704BD" w:rsidDel="00F704BD">
          <w:rPr>
            <w:rFonts w:ascii="Calibri" w:hAnsi="Calibri"/>
            <w:color w:val="000000"/>
            <w:lang w:val="en-GB"/>
          </w:rPr>
          <w:delText>showed</w:delText>
        </w:r>
      </w:del>
      <w:r w:rsidRPr="00F704BD">
        <w:rPr>
          <w:rFonts w:ascii="Calibri" w:hAnsi="Calibri"/>
          <w:color w:val="000000"/>
          <w:lang w:val="en-GB"/>
        </w:rPr>
        <w:t xml:space="preserve"> to boost </w:t>
      </w:r>
      <w:ins w:id="10" w:author="Erik" w:date="2017-04-05T15:45:00Z">
        <w:r>
          <w:rPr>
            <w:rFonts w:ascii="Calibri" w:hAnsi="Calibri"/>
            <w:color w:val="000000"/>
            <w:lang w:val="en-GB"/>
          </w:rPr>
          <w:t xml:space="preserve">salmonid </w:t>
        </w:r>
      </w:ins>
      <w:r w:rsidRPr="00F704BD">
        <w:rPr>
          <w:rFonts w:ascii="Calibri" w:hAnsi="Calibri"/>
          <w:color w:val="000000"/>
          <w:lang w:val="en-GB"/>
        </w:rPr>
        <w:t>fish population growth. However, what species benefit from wood</w:t>
      </w:r>
      <w:ins w:id="11" w:author="Erik" w:date="2017-04-05T15:45:00Z">
        <w:r>
          <w:rPr>
            <w:rFonts w:ascii="Calibri" w:hAnsi="Calibri"/>
            <w:color w:val="000000"/>
            <w:lang w:val="en-GB"/>
          </w:rPr>
          <w:t>y</w:t>
        </w:r>
      </w:ins>
      <w:r w:rsidRPr="00F704BD">
        <w:rPr>
          <w:rFonts w:ascii="Calibri" w:hAnsi="Calibri"/>
          <w:color w:val="000000"/>
          <w:lang w:val="en-GB"/>
        </w:rPr>
        <w:t xml:space="preserve"> debris and to what extent relative to other drivers, and what factors influence wood</w:t>
      </w:r>
      <w:ins w:id="12" w:author="Erik" w:date="2017-04-05T15:45:00Z">
        <w:r>
          <w:rPr>
            <w:rFonts w:ascii="Calibri" w:hAnsi="Calibri"/>
            <w:color w:val="000000"/>
            <w:lang w:val="en-GB"/>
          </w:rPr>
          <w:t>y</w:t>
        </w:r>
      </w:ins>
      <w:r w:rsidRPr="00F704BD">
        <w:rPr>
          <w:rFonts w:ascii="Calibri" w:hAnsi="Calibri"/>
          <w:color w:val="000000"/>
          <w:lang w:val="en-GB"/>
        </w:rPr>
        <w:t xml:space="preserve"> debris local </w:t>
      </w:r>
      <w:ins w:id="13" w:author="Erik" w:date="2017-04-05T15:45:00Z">
        <w:r>
          <w:rPr>
            <w:rFonts w:ascii="Calibri" w:hAnsi="Calibri"/>
            <w:color w:val="000000"/>
            <w:lang w:val="en-GB"/>
          </w:rPr>
          <w:t>quantity</w:t>
        </w:r>
      </w:ins>
      <w:del w:id="14" w:author="Erik" w:date="2017-04-05T15:45:00Z">
        <w:r w:rsidRPr="00F704BD" w:rsidDel="00F704BD">
          <w:rPr>
            <w:rFonts w:ascii="Calibri" w:hAnsi="Calibri"/>
            <w:color w:val="000000"/>
            <w:lang w:val="en-GB"/>
          </w:rPr>
          <w:delText>abundanc</w:delText>
        </w:r>
      </w:del>
      <w:del w:id="15" w:author="Erik" w:date="2017-04-05T15:46:00Z">
        <w:r w:rsidRPr="00F704BD" w:rsidDel="00F704BD">
          <w:rPr>
            <w:rFonts w:ascii="Calibri" w:hAnsi="Calibri"/>
            <w:color w:val="000000"/>
            <w:lang w:val="en-GB"/>
          </w:rPr>
          <w:delText>e</w:delText>
        </w:r>
      </w:del>
      <w:r w:rsidRPr="00F704BD">
        <w:rPr>
          <w:rFonts w:ascii="Calibri" w:hAnsi="Calibri"/>
          <w:color w:val="000000"/>
          <w:lang w:val="en-GB"/>
        </w:rPr>
        <w:t xml:space="preserve"> is not clear yet, which limits our ability to use wood</w:t>
      </w:r>
      <w:ins w:id="16" w:author="Erik" w:date="2017-04-05T15:46:00Z">
        <w:r>
          <w:rPr>
            <w:rFonts w:ascii="Calibri" w:hAnsi="Calibri"/>
            <w:color w:val="000000"/>
            <w:lang w:val="en-GB"/>
          </w:rPr>
          <w:t>y</w:t>
        </w:r>
      </w:ins>
      <w:r w:rsidRPr="00F704BD">
        <w:rPr>
          <w:rFonts w:ascii="Calibri" w:hAnsi="Calibri"/>
          <w:color w:val="000000"/>
          <w:lang w:val="en-GB"/>
        </w:rPr>
        <w:t xml:space="preserve"> debris as an effective restoration measure. </w:t>
      </w:r>
    </w:p>
    <w:p w14:paraId="1D1EA30A" w14:textId="77777777" w:rsidR="00F704BD" w:rsidRPr="00F704BD" w:rsidRDefault="00F704BD" w:rsidP="00F704BD">
      <w:pPr>
        <w:pStyle w:val="NormalWeb"/>
        <w:rPr>
          <w:rFonts w:ascii="Calibri" w:hAnsi="Calibri"/>
          <w:color w:val="000000"/>
          <w:lang w:val="en-GB"/>
        </w:rPr>
      </w:pPr>
      <w:r w:rsidRPr="00F704BD">
        <w:rPr>
          <w:rFonts w:ascii="Calibri" w:hAnsi="Calibri"/>
          <w:color w:val="000000"/>
          <w:lang w:val="en-GB"/>
        </w:rPr>
        <w:t xml:space="preserve">We </w:t>
      </w:r>
      <w:del w:id="17" w:author="Erik" w:date="2017-04-05T15:51:00Z">
        <w:r w:rsidRPr="00F704BD" w:rsidDel="0039094A">
          <w:rPr>
            <w:rFonts w:ascii="Calibri" w:hAnsi="Calibri"/>
            <w:color w:val="000000"/>
            <w:lang w:val="en-GB"/>
          </w:rPr>
          <w:delText>analyzed</w:delText>
        </w:r>
      </w:del>
      <w:ins w:id="18" w:author="Erik" w:date="2017-04-05T15:51:00Z">
        <w:r w:rsidR="0039094A" w:rsidRPr="00F704BD">
          <w:rPr>
            <w:rFonts w:ascii="Calibri" w:hAnsi="Calibri"/>
            <w:color w:val="000000"/>
            <w:lang w:val="en-GB"/>
          </w:rPr>
          <w:t>analysed</w:t>
        </w:r>
      </w:ins>
      <w:r w:rsidRPr="00F704BD">
        <w:rPr>
          <w:rFonts w:ascii="Calibri" w:hAnsi="Calibri"/>
          <w:color w:val="000000"/>
          <w:lang w:val="en-GB"/>
        </w:rPr>
        <w:t xml:space="preserve"> time series data collected between 1993 and 2016 from 3653 rivers (tot</w:t>
      </w:r>
      <w:ins w:id="19" w:author="Erik" w:date="2017-04-05T15:46:00Z">
        <w:r>
          <w:rPr>
            <w:rFonts w:ascii="Calibri" w:hAnsi="Calibri"/>
            <w:color w:val="000000"/>
            <w:lang w:val="en-GB"/>
          </w:rPr>
          <w:t>al</w:t>
        </w:r>
      </w:ins>
      <w:r w:rsidRPr="00F704BD">
        <w:rPr>
          <w:rFonts w:ascii="Calibri" w:hAnsi="Calibri"/>
          <w:color w:val="000000"/>
          <w:lang w:val="en-GB"/>
        </w:rPr>
        <w:t xml:space="preserve"> of ca 7000 sampling sites) all over Sweden to investigate 1) the relative importance of large-scale and local factors for the </w:t>
      </w:r>
      <w:commentRangeStart w:id="20"/>
      <w:r w:rsidRPr="00F704BD">
        <w:rPr>
          <w:rFonts w:ascii="Calibri" w:hAnsi="Calibri"/>
          <w:color w:val="000000"/>
          <w:lang w:val="en-GB"/>
        </w:rPr>
        <w:t>abundance</w:t>
      </w:r>
      <w:commentRangeEnd w:id="20"/>
      <w:r>
        <w:rPr>
          <w:rStyle w:val="CommentReference"/>
          <w:rFonts w:asciiTheme="minorHAnsi" w:hAnsiTheme="minorHAnsi" w:cstheme="minorBidi"/>
          <w:lang w:eastAsia="en-US"/>
        </w:rPr>
        <w:commentReference w:id="20"/>
      </w:r>
      <w:r w:rsidRPr="00F704BD">
        <w:rPr>
          <w:rFonts w:ascii="Calibri" w:hAnsi="Calibri"/>
          <w:color w:val="000000"/>
          <w:lang w:val="en-GB"/>
        </w:rPr>
        <w:t xml:space="preserve"> of three key freshwater fish species: salmon (</w:t>
      </w:r>
      <w:r w:rsidRPr="00F704BD">
        <w:rPr>
          <w:rStyle w:val="Emphasis"/>
          <w:rFonts w:ascii="Calibri" w:hAnsi="Calibri"/>
          <w:color w:val="000000"/>
          <w:lang w:val="en-GB"/>
        </w:rPr>
        <w:t>Salmon salar</w:t>
      </w:r>
      <w:r w:rsidRPr="00F704BD">
        <w:rPr>
          <w:rFonts w:ascii="Calibri" w:hAnsi="Calibri"/>
          <w:color w:val="000000"/>
          <w:lang w:val="en-GB"/>
        </w:rPr>
        <w:t>), trout (</w:t>
      </w:r>
      <w:r w:rsidRPr="00F704BD">
        <w:rPr>
          <w:rStyle w:val="Emphasis"/>
          <w:rFonts w:ascii="Calibri" w:hAnsi="Calibri"/>
          <w:color w:val="000000"/>
          <w:lang w:val="en-GB"/>
        </w:rPr>
        <w:t>S. trutta</w:t>
      </w:r>
      <w:r w:rsidRPr="00F704BD">
        <w:rPr>
          <w:rFonts w:ascii="Calibri" w:hAnsi="Calibri"/>
          <w:color w:val="000000"/>
          <w:lang w:val="en-GB"/>
        </w:rPr>
        <w:t>), and sculpin fish (</w:t>
      </w:r>
      <w:r w:rsidRPr="00F704BD">
        <w:rPr>
          <w:rStyle w:val="Emphasis"/>
          <w:rFonts w:ascii="Calibri" w:hAnsi="Calibri"/>
          <w:color w:val="000000"/>
          <w:lang w:val="en-GB"/>
        </w:rPr>
        <w:t>Cottus</w:t>
      </w:r>
      <w:r w:rsidRPr="00F704BD">
        <w:rPr>
          <w:rFonts w:ascii="Calibri" w:hAnsi="Calibri"/>
          <w:color w:val="000000"/>
          <w:lang w:val="en-GB"/>
        </w:rPr>
        <w:t xml:space="preserve"> spp.), 2) whether local abundance of wood</w:t>
      </w:r>
      <w:ins w:id="21" w:author="Erik" w:date="2017-04-05T15:47:00Z">
        <w:r>
          <w:rPr>
            <w:rFonts w:ascii="Calibri" w:hAnsi="Calibri"/>
            <w:color w:val="000000"/>
            <w:lang w:val="en-GB"/>
          </w:rPr>
          <w:t>y</w:t>
        </w:r>
      </w:ins>
      <w:r w:rsidRPr="00F704BD">
        <w:rPr>
          <w:rFonts w:ascii="Calibri" w:hAnsi="Calibri"/>
          <w:color w:val="000000"/>
          <w:lang w:val="en-GB"/>
        </w:rPr>
        <w:t xml:space="preserve"> debris has beneficial effects on these three species, and 3) the drivers of wood</w:t>
      </w:r>
      <w:ins w:id="22" w:author="Erik" w:date="2017-04-05T15:47:00Z">
        <w:r>
          <w:rPr>
            <w:rFonts w:ascii="Calibri" w:hAnsi="Calibri"/>
            <w:color w:val="000000"/>
            <w:lang w:val="en-GB"/>
          </w:rPr>
          <w:t>y</w:t>
        </w:r>
      </w:ins>
      <w:r w:rsidRPr="00F704BD">
        <w:rPr>
          <w:rFonts w:ascii="Calibri" w:hAnsi="Calibri"/>
          <w:color w:val="000000"/>
          <w:lang w:val="en-GB"/>
        </w:rPr>
        <w:t xml:space="preserve"> debris persistence. </w:t>
      </w:r>
    </w:p>
    <w:p w14:paraId="3B6187EE" w14:textId="77777777" w:rsidR="00F704BD" w:rsidRPr="00F704BD" w:rsidRDefault="00F704BD" w:rsidP="00F704BD">
      <w:pPr>
        <w:pStyle w:val="NormalWeb"/>
        <w:rPr>
          <w:rFonts w:ascii="Calibri" w:hAnsi="Calibri"/>
          <w:color w:val="000000"/>
          <w:lang w:val="en-GB"/>
        </w:rPr>
      </w:pPr>
      <w:r w:rsidRPr="00F704BD">
        <w:rPr>
          <w:rFonts w:ascii="Calibri" w:hAnsi="Calibri"/>
          <w:color w:val="000000"/>
          <w:lang w:val="en-GB"/>
        </w:rPr>
        <w:t xml:space="preserve">We found that large-scale factors such as </w:t>
      </w:r>
      <w:del w:id="23" w:author="Erik" w:date="2017-04-05T15:47:00Z">
        <w:r w:rsidRPr="00F704BD" w:rsidDel="00F704BD">
          <w:rPr>
            <w:rFonts w:ascii="Calibri" w:hAnsi="Calibri"/>
            <w:color w:val="000000"/>
            <w:lang w:val="en-GB"/>
          </w:rPr>
          <w:delText>year</w:delText>
        </w:r>
      </w:del>
      <w:ins w:id="24" w:author="Erik" w:date="2017-04-05T15:47:00Z">
        <w:r>
          <w:rPr>
            <w:rFonts w:ascii="Calibri" w:hAnsi="Calibri"/>
            <w:color w:val="000000"/>
            <w:lang w:val="en-GB"/>
          </w:rPr>
          <w:t>annu</w:t>
        </w:r>
      </w:ins>
      <w:ins w:id="25" w:author="Erik" w:date="2017-04-05T15:51:00Z">
        <w:r w:rsidR="0039094A">
          <w:rPr>
            <w:rFonts w:ascii="Calibri" w:hAnsi="Calibri"/>
            <w:color w:val="000000"/>
            <w:lang w:val="en-GB"/>
          </w:rPr>
          <w:t>a</w:t>
        </w:r>
      </w:ins>
      <w:ins w:id="26" w:author="Erik" w:date="2017-04-05T15:47:00Z">
        <w:r>
          <w:rPr>
            <w:rFonts w:ascii="Calibri" w:hAnsi="Calibri"/>
            <w:color w:val="000000"/>
            <w:lang w:val="en-GB"/>
          </w:rPr>
          <w:t>l mean</w:t>
        </w:r>
      </w:ins>
      <w:r w:rsidRPr="00F704BD">
        <w:rPr>
          <w:rFonts w:ascii="Calibri" w:hAnsi="Calibri"/>
          <w:color w:val="000000"/>
          <w:lang w:val="en-GB"/>
        </w:rPr>
        <w:t xml:space="preserve"> air temperature and altitude mainly explained </w:t>
      </w:r>
      <w:r w:rsidRPr="00F704BD">
        <w:rPr>
          <w:rStyle w:val="Emphasis"/>
          <w:rFonts w:ascii="Calibri" w:hAnsi="Calibri"/>
          <w:color w:val="000000"/>
          <w:lang w:val="en-GB"/>
        </w:rPr>
        <w:t>Cottus</w:t>
      </w:r>
      <w:r w:rsidRPr="00F704BD">
        <w:rPr>
          <w:rFonts w:ascii="Calibri" w:hAnsi="Calibri"/>
          <w:color w:val="000000"/>
          <w:lang w:val="en-GB"/>
        </w:rPr>
        <w:t xml:space="preserve"> abundance (negative effects), while local stream width was the strongest predictor of trout and salmon abundance, with negative and positive effects</w:t>
      </w:r>
      <w:ins w:id="27" w:author="Erik" w:date="2017-04-05T15:48:00Z">
        <w:r>
          <w:rPr>
            <w:rFonts w:ascii="Calibri" w:hAnsi="Calibri"/>
            <w:color w:val="000000"/>
            <w:lang w:val="en-GB"/>
          </w:rPr>
          <w:t>,</w:t>
        </w:r>
      </w:ins>
      <w:r w:rsidRPr="00F704BD">
        <w:rPr>
          <w:rFonts w:ascii="Calibri" w:hAnsi="Calibri"/>
          <w:color w:val="000000"/>
          <w:lang w:val="en-GB"/>
        </w:rPr>
        <w:t xml:space="preserve"> respectively. Trout abundance also decreased with local stream depth and abundance of </w:t>
      </w:r>
      <w:del w:id="28" w:author="Erik" w:date="2017-04-05T15:48:00Z">
        <w:r w:rsidRPr="00F704BD" w:rsidDel="00F704BD">
          <w:rPr>
            <w:rFonts w:ascii="Calibri" w:hAnsi="Calibri"/>
            <w:color w:val="000000"/>
            <w:lang w:val="en-GB"/>
          </w:rPr>
          <w:delText>t</w:delText>
        </w:r>
      </w:del>
      <w:ins w:id="29" w:author="Erik" w:date="2017-04-05T15:48:00Z">
        <w:r>
          <w:rPr>
            <w:rFonts w:ascii="Calibri" w:hAnsi="Calibri"/>
            <w:color w:val="000000"/>
            <w:lang w:val="en-GB"/>
          </w:rPr>
          <w:t>b</w:t>
        </w:r>
      </w:ins>
      <w:r w:rsidRPr="00F704BD">
        <w:rPr>
          <w:rFonts w:ascii="Calibri" w:hAnsi="Calibri"/>
          <w:color w:val="000000"/>
          <w:lang w:val="en-GB"/>
        </w:rPr>
        <w:t xml:space="preserve">urbot, a predatory species, while it increased with </w:t>
      </w:r>
      <w:del w:id="30" w:author="Erik" w:date="2017-04-05T15:48:00Z">
        <w:r w:rsidRPr="00F704BD" w:rsidDel="00F704BD">
          <w:rPr>
            <w:rFonts w:ascii="Calibri" w:hAnsi="Calibri"/>
            <w:color w:val="000000"/>
            <w:lang w:val="en-GB"/>
          </w:rPr>
          <w:delText>year</w:delText>
        </w:r>
      </w:del>
      <w:ins w:id="31" w:author="Erik" w:date="2017-04-05T15:48:00Z">
        <w:r>
          <w:rPr>
            <w:rFonts w:ascii="Calibri" w:hAnsi="Calibri"/>
            <w:color w:val="000000"/>
            <w:lang w:val="en-GB"/>
          </w:rPr>
          <w:t>mean</w:t>
        </w:r>
      </w:ins>
      <w:r w:rsidRPr="00F704BD">
        <w:rPr>
          <w:rFonts w:ascii="Calibri" w:hAnsi="Calibri"/>
          <w:color w:val="000000"/>
          <w:lang w:val="en-GB"/>
        </w:rPr>
        <w:t xml:space="preserve"> air temperature. Wood</w:t>
      </w:r>
      <w:ins w:id="32" w:author="Erik" w:date="2017-04-05T15:48:00Z">
        <w:r>
          <w:rPr>
            <w:rFonts w:ascii="Calibri" w:hAnsi="Calibri"/>
            <w:color w:val="000000"/>
            <w:lang w:val="en-GB"/>
          </w:rPr>
          <w:t>y</w:t>
        </w:r>
      </w:ins>
      <w:r w:rsidRPr="00F704BD">
        <w:rPr>
          <w:rFonts w:ascii="Calibri" w:hAnsi="Calibri"/>
          <w:color w:val="000000"/>
          <w:lang w:val="en-GB"/>
        </w:rPr>
        <w:t xml:space="preserve"> debris appeared to benefit trout </w:t>
      </w:r>
      <w:ins w:id="33" w:author="Erik" w:date="2017-04-05T15:48:00Z">
        <w:r>
          <w:rPr>
            <w:rFonts w:ascii="Calibri" w:hAnsi="Calibri"/>
            <w:color w:val="000000"/>
            <w:lang w:val="en-GB"/>
          </w:rPr>
          <w:t xml:space="preserve">abundance, </w:t>
        </w:r>
      </w:ins>
      <w:r w:rsidRPr="00F704BD">
        <w:rPr>
          <w:rFonts w:ascii="Calibri" w:hAnsi="Calibri"/>
          <w:color w:val="000000"/>
          <w:lang w:val="en-GB"/>
        </w:rPr>
        <w:t xml:space="preserve">but not salmon </w:t>
      </w:r>
      <w:del w:id="34" w:author="Erik" w:date="2017-04-05T15:48:00Z">
        <w:r w:rsidRPr="00F704BD" w:rsidDel="00F704BD">
          <w:rPr>
            <w:rFonts w:ascii="Calibri" w:hAnsi="Calibri"/>
            <w:color w:val="000000"/>
            <w:lang w:val="en-GB"/>
          </w:rPr>
          <w:delText>and</w:delText>
        </w:r>
      </w:del>
      <w:ins w:id="35" w:author="Erik" w:date="2017-04-05T15:48:00Z">
        <w:r>
          <w:rPr>
            <w:rFonts w:ascii="Calibri" w:hAnsi="Calibri"/>
            <w:color w:val="000000"/>
            <w:lang w:val="en-GB"/>
          </w:rPr>
          <w:t>or</w:t>
        </w:r>
      </w:ins>
      <w:r w:rsidRPr="00F704BD">
        <w:rPr>
          <w:rFonts w:ascii="Calibri" w:hAnsi="Calibri"/>
          <w:color w:val="000000"/>
          <w:lang w:val="en-GB"/>
        </w:rPr>
        <w:t xml:space="preserve"> </w:t>
      </w:r>
      <w:r w:rsidRPr="00F704BD">
        <w:rPr>
          <w:rStyle w:val="Emphasis"/>
          <w:rFonts w:ascii="Calibri" w:hAnsi="Calibri"/>
          <w:color w:val="000000"/>
          <w:lang w:val="en-GB"/>
        </w:rPr>
        <w:t>Cottus</w:t>
      </w:r>
      <w:r w:rsidRPr="00F704BD">
        <w:rPr>
          <w:rFonts w:ascii="Calibri" w:hAnsi="Calibri"/>
          <w:color w:val="000000"/>
          <w:lang w:val="en-GB"/>
        </w:rPr>
        <w:t xml:space="preserve"> </w:t>
      </w:r>
      <w:ins w:id="36" w:author="Erik" w:date="2017-04-05T15:49:00Z">
        <w:r>
          <w:rPr>
            <w:rFonts w:ascii="Calibri" w:hAnsi="Calibri"/>
            <w:color w:val="000000"/>
            <w:lang w:val="en-GB"/>
          </w:rPr>
          <w:t>spp</w:t>
        </w:r>
        <w:proofErr w:type="gramStart"/>
        <w:r>
          <w:rPr>
            <w:rFonts w:ascii="Calibri" w:hAnsi="Calibri"/>
            <w:color w:val="000000"/>
            <w:lang w:val="en-GB"/>
          </w:rPr>
          <w:t>.</w:t>
        </w:r>
      </w:ins>
      <w:proofErr w:type="gramEnd"/>
      <w:del w:id="37" w:author="Erik" w:date="2017-04-05T15:49:00Z">
        <w:r w:rsidRPr="00F704BD" w:rsidDel="00F704BD">
          <w:rPr>
            <w:rFonts w:ascii="Calibri" w:hAnsi="Calibri"/>
            <w:color w:val="000000"/>
            <w:lang w:val="en-GB"/>
          </w:rPr>
          <w:delText>populations</w:delText>
        </w:r>
      </w:del>
      <w:r w:rsidRPr="00F704BD">
        <w:rPr>
          <w:rFonts w:ascii="Calibri" w:hAnsi="Calibri"/>
          <w:color w:val="000000"/>
          <w:lang w:val="en-GB"/>
        </w:rPr>
        <w:t>. The abundance of wood</w:t>
      </w:r>
      <w:ins w:id="38" w:author="Erik" w:date="2017-04-05T15:49:00Z">
        <w:r>
          <w:rPr>
            <w:rFonts w:ascii="Calibri" w:hAnsi="Calibri"/>
            <w:color w:val="000000"/>
            <w:lang w:val="en-GB"/>
          </w:rPr>
          <w:t>y</w:t>
        </w:r>
      </w:ins>
      <w:r w:rsidRPr="00F704BD">
        <w:rPr>
          <w:rFonts w:ascii="Calibri" w:hAnsi="Calibri"/>
          <w:color w:val="000000"/>
          <w:lang w:val="en-GB"/>
        </w:rPr>
        <w:t xml:space="preserve"> debris strongly decreased with stream width, but also depended, albeit to a less</w:t>
      </w:r>
      <w:ins w:id="39" w:author="Erik" w:date="2017-04-05T15:49:00Z">
        <w:r>
          <w:rPr>
            <w:rFonts w:ascii="Calibri" w:hAnsi="Calibri"/>
            <w:color w:val="000000"/>
            <w:lang w:val="en-GB"/>
          </w:rPr>
          <w:t>er</w:t>
        </w:r>
      </w:ins>
      <w:r w:rsidRPr="00F704BD">
        <w:rPr>
          <w:rFonts w:ascii="Calibri" w:hAnsi="Calibri"/>
          <w:color w:val="000000"/>
          <w:lang w:val="en-GB"/>
        </w:rPr>
        <w:t xml:space="preserve"> extent, on stream bed slope, forest age and cover, altitude, and </w:t>
      </w:r>
      <w:del w:id="40" w:author="Erik" w:date="2017-04-05T15:49:00Z">
        <w:r w:rsidRPr="00F704BD" w:rsidDel="00F704BD">
          <w:rPr>
            <w:rFonts w:ascii="Calibri" w:hAnsi="Calibri"/>
            <w:color w:val="000000"/>
            <w:lang w:val="en-GB"/>
          </w:rPr>
          <w:delText>average</w:delText>
        </w:r>
      </w:del>
      <w:ins w:id="41" w:author="Erik" w:date="2017-04-05T15:49:00Z">
        <w:r>
          <w:rPr>
            <w:rFonts w:ascii="Calibri" w:hAnsi="Calibri"/>
            <w:color w:val="000000"/>
            <w:lang w:val="en-GB"/>
          </w:rPr>
          <w:t>mean</w:t>
        </w:r>
      </w:ins>
      <w:r w:rsidRPr="00F704BD">
        <w:rPr>
          <w:rFonts w:ascii="Calibri" w:hAnsi="Calibri"/>
          <w:color w:val="000000"/>
          <w:lang w:val="en-GB"/>
        </w:rPr>
        <w:t xml:space="preserve"> air temperature. Our study suggests that the weight of large- and local-scale factors on fish abundances in streams varies strongly with species, and that effectiveness of wood</w:t>
      </w:r>
      <w:ins w:id="42" w:author="Erik" w:date="2017-04-05T15:49:00Z">
        <w:r>
          <w:rPr>
            <w:rFonts w:ascii="Calibri" w:hAnsi="Calibri"/>
            <w:color w:val="000000"/>
            <w:lang w:val="en-GB"/>
          </w:rPr>
          <w:t>y</w:t>
        </w:r>
      </w:ins>
      <w:r w:rsidRPr="00F704BD">
        <w:rPr>
          <w:rFonts w:ascii="Calibri" w:hAnsi="Calibri"/>
          <w:color w:val="000000"/>
          <w:lang w:val="en-GB"/>
        </w:rPr>
        <w:t xml:space="preserve"> debris as a restoration measure depends on both the targeted species and local environmental conditions.</w:t>
      </w:r>
    </w:p>
    <w:p w14:paraId="27A89260" w14:textId="77777777" w:rsidR="00F704BD" w:rsidRPr="00F704BD" w:rsidRDefault="00F704BD" w:rsidP="00F704BD">
      <w:pPr>
        <w:pStyle w:val="NormalWeb"/>
        <w:rPr>
          <w:rFonts w:ascii="Calibri" w:hAnsi="Calibri"/>
          <w:color w:val="000000"/>
          <w:lang w:val="en-GB"/>
        </w:rPr>
      </w:pPr>
    </w:p>
    <w:p w14:paraId="09042959" w14:textId="77777777" w:rsidR="007D4D7A" w:rsidRPr="00F704BD" w:rsidRDefault="007D4D7A" w:rsidP="00F97B62">
      <w:pPr>
        <w:rPr>
          <w:lang w:val="en-GB"/>
        </w:rPr>
      </w:pPr>
    </w:p>
    <w:sectPr w:rsidR="007D4D7A" w:rsidRPr="00F704BD" w:rsidSect="00F97B62">
      <w:headerReference w:type="even" r:id="rId14"/>
      <w:headerReference w:type="first" r:id="rId15"/>
      <w:pgSz w:w="11906" w:h="16838" w:code="9"/>
      <w:pgMar w:top="1440" w:right="1440" w:bottom="1440" w:left="1440" w:header="851" w:footer="36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Erik" w:date="2017-04-05T15:46:00Z" w:initials="Erik">
    <w:p w14:paraId="7FB2DED8" w14:textId="77777777" w:rsidR="00F704BD" w:rsidRDefault="00F704BD">
      <w:pPr>
        <w:pStyle w:val="CommentText"/>
      </w:pPr>
      <w:r>
        <w:rPr>
          <w:rStyle w:val="CommentReference"/>
        </w:rPr>
        <w:annotationRef/>
      </w:r>
      <w:r>
        <w:t>Occurrence?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B2DE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84176" w14:textId="77777777" w:rsidR="007621FE" w:rsidRDefault="007621FE" w:rsidP="00B65B3A">
      <w:pPr>
        <w:spacing w:after="0" w:line="240" w:lineRule="auto"/>
      </w:pPr>
      <w:r>
        <w:separator/>
      </w:r>
    </w:p>
    <w:p w14:paraId="6644313E" w14:textId="77777777" w:rsidR="007621FE" w:rsidRDefault="007621FE"/>
  </w:endnote>
  <w:endnote w:type="continuationSeparator" w:id="0">
    <w:p w14:paraId="72937C25" w14:textId="77777777" w:rsidR="007621FE" w:rsidRDefault="007621FE" w:rsidP="00B65B3A">
      <w:pPr>
        <w:spacing w:after="0" w:line="240" w:lineRule="auto"/>
      </w:pPr>
      <w:r>
        <w:continuationSeparator/>
      </w:r>
    </w:p>
    <w:p w14:paraId="1F0E9F5D" w14:textId="77777777" w:rsidR="007621FE" w:rsidRDefault="007621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EC1A8" w14:textId="77777777" w:rsidR="007621FE" w:rsidRDefault="007621FE" w:rsidP="00B65B3A">
      <w:pPr>
        <w:spacing w:after="0" w:line="240" w:lineRule="auto"/>
      </w:pPr>
      <w:r>
        <w:separator/>
      </w:r>
    </w:p>
  </w:footnote>
  <w:footnote w:type="continuationSeparator" w:id="0">
    <w:p w14:paraId="1AD0629D" w14:textId="77777777" w:rsidR="007621FE" w:rsidRDefault="007621FE" w:rsidP="00B65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D0F98" w14:textId="77777777" w:rsidR="00CD410A" w:rsidRDefault="00CD410A" w:rsidP="00B65B3A">
    <w:pPr>
      <w:pStyle w:val="Header"/>
      <w:spacing w:before="240" w:after="276"/>
    </w:pPr>
  </w:p>
  <w:p w14:paraId="38EBFC15" w14:textId="77777777" w:rsidR="00CD410A" w:rsidRDefault="00CD410A" w:rsidP="00B65B3A">
    <w:pPr>
      <w:spacing w:after="276"/>
    </w:pPr>
  </w:p>
  <w:p w14:paraId="50327E81" w14:textId="77777777" w:rsidR="00CD410A" w:rsidRDefault="00CD410A"/>
  <w:p w14:paraId="3C2C02A4" w14:textId="77777777" w:rsidR="00CD410A" w:rsidRDefault="00CD410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581DE" w14:textId="77777777" w:rsidR="00CD410A" w:rsidRPr="00B30794" w:rsidRDefault="00CD410A" w:rsidP="0005173A">
    <w:pPr>
      <w:pStyle w:val="Header-info"/>
      <w:spacing w:after="7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BD"/>
    <w:rsid w:val="00002EF2"/>
    <w:rsid w:val="00017F5C"/>
    <w:rsid w:val="0002287F"/>
    <w:rsid w:val="0003125C"/>
    <w:rsid w:val="0005173A"/>
    <w:rsid w:val="00053E90"/>
    <w:rsid w:val="000D0FE3"/>
    <w:rsid w:val="000F5E03"/>
    <w:rsid w:val="00110CC6"/>
    <w:rsid w:val="001231E4"/>
    <w:rsid w:val="001406CC"/>
    <w:rsid w:val="001414D6"/>
    <w:rsid w:val="00152C1E"/>
    <w:rsid w:val="00153304"/>
    <w:rsid w:val="00196B58"/>
    <w:rsid w:val="001A1F63"/>
    <w:rsid w:val="001B155A"/>
    <w:rsid w:val="001C3335"/>
    <w:rsid w:val="001E0C17"/>
    <w:rsid w:val="002169D8"/>
    <w:rsid w:val="00265D48"/>
    <w:rsid w:val="00266BE1"/>
    <w:rsid w:val="002E6AE3"/>
    <w:rsid w:val="003152C4"/>
    <w:rsid w:val="00316A97"/>
    <w:rsid w:val="00346952"/>
    <w:rsid w:val="00373994"/>
    <w:rsid w:val="00384C8B"/>
    <w:rsid w:val="0039094A"/>
    <w:rsid w:val="003B2F68"/>
    <w:rsid w:val="003E5DF0"/>
    <w:rsid w:val="00417F51"/>
    <w:rsid w:val="004210DE"/>
    <w:rsid w:val="004227D9"/>
    <w:rsid w:val="00426CA6"/>
    <w:rsid w:val="004332BF"/>
    <w:rsid w:val="004343E5"/>
    <w:rsid w:val="0045434E"/>
    <w:rsid w:val="00463513"/>
    <w:rsid w:val="004B6550"/>
    <w:rsid w:val="00505276"/>
    <w:rsid w:val="00521C3B"/>
    <w:rsid w:val="0052484B"/>
    <w:rsid w:val="005267B8"/>
    <w:rsid w:val="00574CAE"/>
    <w:rsid w:val="005B5620"/>
    <w:rsid w:val="006049CB"/>
    <w:rsid w:val="0060679E"/>
    <w:rsid w:val="006114A3"/>
    <w:rsid w:val="006323DC"/>
    <w:rsid w:val="00633F86"/>
    <w:rsid w:val="00695E24"/>
    <w:rsid w:val="006C5E84"/>
    <w:rsid w:val="006C7BA1"/>
    <w:rsid w:val="006C7EEC"/>
    <w:rsid w:val="006C7EF6"/>
    <w:rsid w:val="006E4110"/>
    <w:rsid w:val="006F223F"/>
    <w:rsid w:val="007002D7"/>
    <w:rsid w:val="00707ACA"/>
    <w:rsid w:val="007121F4"/>
    <w:rsid w:val="007212EF"/>
    <w:rsid w:val="007621FE"/>
    <w:rsid w:val="0077745B"/>
    <w:rsid w:val="00796EB5"/>
    <w:rsid w:val="007B14B8"/>
    <w:rsid w:val="007D4D7A"/>
    <w:rsid w:val="007E4639"/>
    <w:rsid w:val="007E47DA"/>
    <w:rsid w:val="007F3F68"/>
    <w:rsid w:val="007F6F9B"/>
    <w:rsid w:val="00843EA7"/>
    <w:rsid w:val="0084674F"/>
    <w:rsid w:val="00862510"/>
    <w:rsid w:val="00864EFB"/>
    <w:rsid w:val="00890B5B"/>
    <w:rsid w:val="008B35B5"/>
    <w:rsid w:val="008C7FA3"/>
    <w:rsid w:val="008E2971"/>
    <w:rsid w:val="008E2C57"/>
    <w:rsid w:val="008E724E"/>
    <w:rsid w:val="008F24D9"/>
    <w:rsid w:val="009109E8"/>
    <w:rsid w:val="009662BC"/>
    <w:rsid w:val="00A07925"/>
    <w:rsid w:val="00A22A18"/>
    <w:rsid w:val="00A47A74"/>
    <w:rsid w:val="00A73167"/>
    <w:rsid w:val="00A82303"/>
    <w:rsid w:val="00A8595D"/>
    <w:rsid w:val="00AA5A49"/>
    <w:rsid w:val="00AC0BC2"/>
    <w:rsid w:val="00AD1A0A"/>
    <w:rsid w:val="00AF5948"/>
    <w:rsid w:val="00B30794"/>
    <w:rsid w:val="00B54D19"/>
    <w:rsid w:val="00B65B3A"/>
    <w:rsid w:val="00BA0E41"/>
    <w:rsid w:val="00BD281F"/>
    <w:rsid w:val="00BF1046"/>
    <w:rsid w:val="00BF5EBE"/>
    <w:rsid w:val="00C07176"/>
    <w:rsid w:val="00C26923"/>
    <w:rsid w:val="00C32E09"/>
    <w:rsid w:val="00C56D4E"/>
    <w:rsid w:val="00C62AB9"/>
    <w:rsid w:val="00C84384"/>
    <w:rsid w:val="00C87604"/>
    <w:rsid w:val="00CB57EA"/>
    <w:rsid w:val="00CC31D7"/>
    <w:rsid w:val="00CD410A"/>
    <w:rsid w:val="00D00E93"/>
    <w:rsid w:val="00D65A45"/>
    <w:rsid w:val="00D83999"/>
    <w:rsid w:val="00DB02E7"/>
    <w:rsid w:val="00DB7E7E"/>
    <w:rsid w:val="00DC260E"/>
    <w:rsid w:val="00DD59D8"/>
    <w:rsid w:val="00DF14CB"/>
    <w:rsid w:val="00E00700"/>
    <w:rsid w:val="00E01AE2"/>
    <w:rsid w:val="00E032A9"/>
    <w:rsid w:val="00E11BD3"/>
    <w:rsid w:val="00E17891"/>
    <w:rsid w:val="00E32A53"/>
    <w:rsid w:val="00E5258F"/>
    <w:rsid w:val="00F05B25"/>
    <w:rsid w:val="00F171CE"/>
    <w:rsid w:val="00F240C5"/>
    <w:rsid w:val="00F36535"/>
    <w:rsid w:val="00F370B7"/>
    <w:rsid w:val="00F616DB"/>
    <w:rsid w:val="00F704BD"/>
    <w:rsid w:val="00F74F50"/>
    <w:rsid w:val="00F96F2A"/>
    <w:rsid w:val="00F97B62"/>
    <w:rsid w:val="00FD0A1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1AC1"/>
  <w15:docId w15:val="{039E883E-7F1C-4570-99AC-683A080E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CC6"/>
    <w:pPr>
      <w:spacing w:after="160" w:line="259" w:lineRule="auto"/>
    </w:pPr>
  </w:style>
  <w:style w:type="paragraph" w:styleId="Heading1">
    <w:name w:val="heading 1"/>
    <w:basedOn w:val="Normal"/>
    <w:next w:val="Normal"/>
    <w:link w:val="Heading1Char"/>
    <w:uiPriority w:val="9"/>
    <w:qFormat/>
    <w:rsid w:val="0005173A"/>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05173A"/>
    <w:pPr>
      <w:keepNext/>
      <w:keepLines/>
      <w:suppressAutoHyphens/>
      <w:spacing w:before="500" w:after="80"/>
      <w:outlineLvl w:val="1"/>
    </w:pPr>
    <w:rPr>
      <w:rFonts w:asciiTheme="majorHAnsi" w:eastAsiaTheme="majorEastAsia" w:hAnsiTheme="majorHAnsi" w:cstheme="majorBidi"/>
      <w:bCs/>
      <w:color w:val="000000" w:themeColor="accent1"/>
      <w:sz w:val="24"/>
      <w:szCs w:val="26"/>
    </w:rPr>
  </w:style>
  <w:style w:type="paragraph" w:styleId="Heading3">
    <w:name w:val="heading 3"/>
    <w:basedOn w:val="Normal"/>
    <w:next w:val="Normal"/>
    <w:link w:val="Heading3Char"/>
    <w:uiPriority w:val="9"/>
    <w:qFormat/>
    <w:rsid w:val="0005173A"/>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05173A"/>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110C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0CC6"/>
  </w:style>
  <w:style w:type="character" w:customStyle="1" w:styleId="Heading1Char">
    <w:name w:val="Heading 1 Char"/>
    <w:basedOn w:val="DefaultParagraphFont"/>
    <w:link w:val="Heading1"/>
    <w:uiPriority w:val="9"/>
    <w:rsid w:val="0005173A"/>
    <w:rPr>
      <w:rFonts w:asciiTheme="majorHAnsi" w:eastAsiaTheme="majorEastAsia" w:hAnsiTheme="majorHAnsi" w:cstheme="majorBidi"/>
      <w:bCs/>
      <w:color w:val="000000" w:themeColor="accent1" w:themeShade="BF"/>
      <w:sz w:val="30"/>
      <w:szCs w:val="28"/>
    </w:rPr>
  </w:style>
  <w:style w:type="character" w:customStyle="1" w:styleId="Heading2Char">
    <w:name w:val="Heading 2 Char"/>
    <w:basedOn w:val="DefaultParagraphFont"/>
    <w:link w:val="Heading2"/>
    <w:uiPriority w:val="9"/>
    <w:rsid w:val="0005173A"/>
    <w:rPr>
      <w:rFonts w:asciiTheme="majorHAnsi" w:eastAsiaTheme="majorEastAsia" w:hAnsiTheme="majorHAnsi" w:cstheme="majorBidi"/>
      <w:bCs/>
      <w:color w:val="000000" w:themeColor="accent1"/>
      <w:sz w:val="24"/>
      <w:szCs w:val="26"/>
    </w:rPr>
  </w:style>
  <w:style w:type="character" w:customStyle="1" w:styleId="Heading3Char">
    <w:name w:val="Heading 3 Char"/>
    <w:basedOn w:val="DefaultParagraphFont"/>
    <w:link w:val="Heading3"/>
    <w:uiPriority w:val="9"/>
    <w:rsid w:val="0005173A"/>
    <w:rPr>
      <w:rFonts w:eastAsiaTheme="majorEastAsia" w:cstheme="majorBidi"/>
      <w:bCs/>
      <w:i/>
      <w:color w:val="000000" w:themeColor="accent1"/>
    </w:rPr>
  </w:style>
  <w:style w:type="paragraph" w:styleId="Title">
    <w:name w:val="Title"/>
    <w:aliases w:val="Titel/Dokumentnamn"/>
    <w:basedOn w:val="Normal"/>
    <w:next w:val="Normal"/>
    <w:link w:val="TitleChar"/>
    <w:uiPriority w:val="99"/>
    <w:rsid w:val="0005173A"/>
    <w:pPr>
      <w:keepNext/>
      <w:suppressAutoHyphens/>
      <w:spacing w:before="600" w:after="100" w:line="240" w:lineRule="auto"/>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05173A"/>
    <w:rPr>
      <w:rFonts w:asciiTheme="majorHAnsi" w:eastAsiaTheme="majorEastAsia" w:hAnsiTheme="majorHAnsi" w:cstheme="majorBidi"/>
      <w:color w:val="000000" w:themeColor="text2" w:themeShade="BF"/>
      <w:spacing w:val="5"/>
      <w:kern w:val="28"/>
      <w:sz w:val="30"/>
      <w:szCs w:val="52"/>
    </w:rPr>
  </w:style>
  <w:style w:type="paragraph" w:styleId="Header">
    <w:name w:val="header"/>
    <w:basedOn w:val="Normal"/>
    <w:link w:val="HeaderChar"/>
    <w:uiPriority w:val="99"/>
    <w:semiHidden/>
    <w:rsid w:val="0005173A"/>
    <w:pPr>
      <w:tabs>
        <w:tab w:val="center" w:pos="3686"/>
        <w:tab w:val="right" w:pos="9072"/>
      </w:tabs>
      <w:spacing w:after="0"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05173A"/>
    <w:rPr>
      <w:rFonts w:asciiTheme="majorHAnsi" w:hAnsiTheme="majorHAnsi"/>
      <w:sz w:val="14"/>
    </w:rPr>
  </w:style>
  <w:style w:type="paragraph" w:styleId="Footer">
    <w:name w:val="footer"/>
    <w:basedOn w:val="Header"/>
    <w:link w:val="FooterChar"/>
    <w:uiPriority w:val="99"/>
    <w:rsid w:val="0005173A"/>
    <w:pPr>
      <w:tabs>
        <w:tab w:val="clear" w:pos="3686"/>
        <w:tab w:val="left" w:pos="4111"/>
      </w:tabs>
    </w:pPr>
    <w:rPr>
      <w:lang w:val="en-GB"/>
    </w:rPr>
  </w:style>
  <w:style w:type="character" w:customStyle="1" w:styleId="FooterChar">
    <w:name w:val="Footer Char"/>
    <w:basedOn w:val="DefaultParagraphFont"/>
    <w:link w:val="Footer"/>
    <w:uiPriority w:val="99"/>
    <w:rsid w:val="0005173A"/>
    <w:rPr>
      <w:rFonts w:asciiTheme="majorHAnsi" w:hAnsiTheme="majorHAnsi"/>
      <w:sz w:val="14"/>
      <w:lang w:val="en-GB"/>
    </w:rPr>
  </w:style>
  <w:style w:type="character" w:styleId="PlaceholderText">
    <w:name w:val="Placeholder Text"/>
    <w:basedOn w:val="DefaultParagraphFont"/>
    <w:uiPriority w:val="99"/>
    <w:semiHidden/>
    <w:rsid w:val="0005173A"/>
    <w:rPr>
      <w:color w:val="808080"/>
    </w:rPr>
  </w:style>
  <w:style w:type="paragraph" w:styleId="BalloonText">
    <w:name w:val="Balloon Text"/>
    <w:basedOn w:val="Normal"/>
    <w:link w:val="BalloonTextChar"/>
    <w:uiPriority w:val="99"/>
    <w:semiHidden/>
    <w:unhideWhenUsed/>
    <w:rsid w:val="00051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73A"/>
    <w:rPr>
      <w:rFonts w:ascii="Tahoma" w:hAnsi="Tahoma" w:cs="Tahoma"/>
      <w:sz w:val="16"/>
      <w:szCs w:val="16"/>
    </w:rPr>
  </w:style>
  <w:style w:type="table" w:styleId="TableGrid">
    <w:name w:val="Table Grid"/>
    <w:basedOn w:val="TableNormal"/>
    <w:uiPriority w:val="59"/>
    <w:rsid w:val="0005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05173A"/>
    <w:pPr>
      <w:tabs>
        <w:tab w:val="clear" w:pos="9072"/>
        <w:tab w:val="right" w:pos="8789"/>
      </w:tabs>
    </w:pPr>
  </w:style>
  <w:style w:type="character" w:styleId="Hyperlink">
    <w:name w:val="Hyperlink"/>
    <w:basedOn w:val="DefaultParagraphFont"/>
    <w:uiPriority w:val="99"/>
    <w:semiHidden/>
    <w:qFormat/>
    <w:rsid w:val="0005173A"/>
    <w:rPr>
      <w:color w:val="0000FF"/>
      <w:u w:val="single"/>
    </w:rPr>
  </w:style>
  <w:style w:type="paragraph" w:styleId="TOCHeading">
    <w:name w:val="TOC Heading"/>
    <w:basedOn w:val="Heading1"/>
    <w:next w:val="Normal"/>
    <w:uiPriority w:val="39"/>
    <w:semiHidden/>
    <w:rsid w:val="0005173A"/>
    <w:pPr>
      <w:pageBreakBefore/>
      <w:suppressAutoHyphens w:val="0"/>
      <w:outlineLvl w:val="9"/>
    </w:pPr>
    <w:rPr>
      <w:lang w:val="en-US" w:eastAsia="ja-JP"/>
    </w:rPr>
  </w:style>
  <w:style w:type="paragraph" w:styleId="Quote">
    <w:name w:val="Quote"/>
    <w:basedOn w:val="Normal"/>
    <w:link w:val="QuoteChar"/>
    <w:uiPriority w:val="10"/>
    <w:qFormat/>
    <w:rsid w:val="0005173A"/>
    <w:pPr>
      <w:spacing w:after="220"/>
      <w:ind w:left="357"/>
    </w:pPr>
    <w:rPr>
      <w:iCs/>
      <w:color w:val="000000" w:themeColor="text1"/>
      <w:sz w:val="20"/>
    </w:rPr>
  </w:style>
  <w:style w:type="character" w:customStyle="1" w:styleId="QuoteChar">
    <w:name w:val="Quote Char"/>
    <w:basedOn w:val="DefaultParagraphFont"/>
    <w:link w:val="Quote"/>
    <w:uiPriority w:val="10"/>
    <w:rsid w:val="0005173A"/>
    <w:rPr>
      <w:iCs/>
      <w:color w:val="000000" w:themeColor="text1"/>
      <w:sz w:val="20"/>
    </w:rPr>
  </w:style>
  <w:style w:type="paragraph" w:styleId="TOC1">
    <w:name w:val="toc 1"/>
    <w:basedOn w:val="Normal"/>
    <w:next w:val="Normal"/>
    <w:uiPriority w:val="39"/>
    <w:semiHidden/>
    <w:rsid w:val="0005173A"/>
    <w:pPr>
      <w:spacing w:beforeLines="100" w:before="100" w:after="0"/>
    </w:pPr>
  </w:style>
  <w:style w:type="paragraph" w:styleId="TOC2">
    <w:name w:val="toc 2"/>
    <w:basedOn w:val="Normal"/>
    <w:next w:val="Normal"/>
    <w:uiPriority w:val="99"/>
    <w:semiHidden/>
    <w:rsid w:val="0005173A"/>
    <w:pPr>
      <w:spacing w:after="0"/>
      <w:ind w:left="276"/>
    </w:pPr>
  </w:style>
  <w:style w:type="paragraph" w:styleId="TOC3">
    <w:name w:val="toc 3"/>
    <w:basedOn w:val="Normal"/>
    <w:next w:val="Normal"/>
    <w:uiPriority w:val="99"/>
    <w:semiHidden/>
    <w:rsid w:val="0005173A"/>
    <w:pPr>
      <w:spacing w:after="0"/>
      <w:ind w:left="552"/>
    </w:pPr>
  </w:style>
  <w:style w:type="character" w:styleId="Emphasis">
    <w:name w:val="Emphasis"/>
    <w:basedOn w:val="DefaultParagraphFont"/>
    <w:uiPriority w:val="20"/>
    <w:qFormat/>
    <w:rsid w:val="0005173A"/>
    <w:rPr>
      <w:i/>
      <w:iCs/>
    </w:rPr>
  </w:style>
  <w:style w:type="paragraph" w:styleId="TOC4">
    <w:name w:val="toc 4"/>
    <w:basedOn w:val="Normal"/>
    <w:next w:val="Normal"/>
    <w:uiPriority w:val="99"/>
    <w:semiHidden/>
    <w:rsid w:val="0005173A"/>
    <w:pPr>
      <w:spacing w:after="100"/>
      <w:ind w:left="660"/>
    </w:pPr>
  </w:style>
  <w:style w:type="paragraph" w:styleId="TOC5">
    <w:name w:val="toc 5"/>
    <w:basedOn w:val="Normal"/>
    <w:next w:val="Normal"/>
    <w:uiPriority w:val="99"/>
    <w:semiHidden/>
    <w:rsid w:val="0005173A"/>
    <w:pPr>
      <w:spacing w:after="100"/>
      <w:ind w:left="880"/>
    </w:pPr>
  </w:style>
  <w:style w:type="paragraph" w:styleId="TOC6">
    <w:name w:val="toc 6"/>
    <w:basedOn w:val="Normal"/>
    <w:next w:val="Normal"/>
    <w:uiPriority w:val="99"/>
    <w:semiHidden/>
    <w:rsid w:val="0005173A"/>
    <w:pPr>
      <w:spacing w:after="100"/>
      <w:ind w:left="1100"/>
    </w:pPr>
  </w:style>
  <w:style w:type="paragraph" w:styleId="TOC7">
    <w:name w:val="toc 7"/>
    <w:basedOn w:val="Normal"/>
    <w:next w:val="Normal"/>
    <w:uiPriority w:val="99"/>
    <w:semiHidden/>
    <w:rsid w:val="0005173A"/>
    <w:pPr>
      <w:spacing w:after="100"/>
      <w:ind w:left="1320"/>
    </w:pPr>
  </w:style>
  <w:style w:type="paragraph" w:styleId="TOC8">
    <w:name w:val="toc 8"/>
    <w:basedOn w:val="Normal"/>
    <w:next w:val="Normal"/>
    <w:uiPriority w:val="99"/>
    <w:semiHidden/>
    <w:rsid w:val="0005173A"/>
    <w:pPr>
      <w:spacing w:after="100"/>
      <w:ind w:left="1540"/>
    </w:pPr>
  </w:style>
  <w:style w:type="paragraph" w:styleId="TOC9">
    <w:name w:val="toc 9"/>
    <w:basedOn w:val="Normal"/>
    <w:next w:val="Normal"/>
    <w:uiPriority w:val="99"/>
    <w:semiHidden/>
    <w:rsid w:val="0005173A"/>
    <w:pPr>
      <w:spacing w:after="100"/>
      <w:ind w:left="1760"/>
    </w:pPr>
  </w:style>
  <w:style w:type="table" w:customStyle="1" w:styleId="Trelinjerstabell">
    <w:name w:val="Trelinjerstabell"/>
    <w:basedOn w:val="TableNormal"/>
    <w:uiPriority w:val="99"/>
    <w:rsid w:val="0005173A"/>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0517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05173A"/>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05173A"/>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05173A"/>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05173A"/>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05173A"/>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05173A"/>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0517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05173A"/>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05173A"/>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05173A"/>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05173A"/>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05173A"/>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05173A"/>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05173A"/>
    <w:pPr>
      <w:pBdr>
        <w:top w:val="single" w:sz="4" w:space="12" w:color="auto"/>
      </w:pBdr>
      <w:spacing w:before="720" w:after="0" w:line="240" w:lineRule="auto"/>
    </w:pPr>
  </w:style>
  <w:style w:type="paragraph" w:customStyle="1" w:styleId="Kortsignaturrad">
    <w:name w:val="Kort signaturrad"/>
    <w:basedOn w:val="Signaturrad"/>
    <w:next w:val="Normal"/>
    <w:uiPriority w:val="10"/>
    <w:rsid w:val="0005173A"/>
    <w:pPr>
      <w:ind w:right="4111"/>
    </w:pPr>
  </w:style>
  <w:style w:type="character" w:styleId="Strong">
    <w:name w:val="Strong"/>
    <w:basedOn w:val="DefaultParagraphFont"/>
    <w:uiPriority w:val="22"/>
    <w:qFormat/>
    <w:rsid w:val="0005173A"/>
    <w:rPr>
      <w:b/>
      <w:bCs/>
    </w:rPr>
  </w:style>
  <w:style w:type="table" w:customStyle="1" w:styleId="Sidfottabell">
    <w:name w:val="Sidfot tabell"/>
    <w:basedOn w:val="TableNormal"/>
    <w:uiPriority w:val="99"/>
    <w:rsid w:val="0005173A"/>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0517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73A"/>
    <w:rPr>
      <w:sz w:val="20"/>
      <w:szCs w:val="20"/>
    </w:rPr>
  </w:style>
  <w:style w:type="character" w:styleId="FootnoteReference">
    <w:name w:val="footnote reference"/>
    <w:basedOn w:val="DefaultParagraphFont"/>
    <w:uiPriority w:val="99"/>
    <w:semiHidden/>
    <w:unhideWhenUsed/>
    <w:rsid w:val="0005173A"/>
    <w:rPr>
      <w:vertAlign w:val="superscript"/>
    </w:rPr>
  </w:style>
  <w:style w:type="character" w:customStyle="1" w:styleId="Heading4Char">
    <w:name w:val="Heading 4 Char"/>
    <w:basedOn w:val="DefaultParagraphFont"/>
    <w:link w:val="Heading4"/>
    <w:uiPriority w:val="9"/>
    <w:rsid w:val="0005173A"/>
    <w:rPr>
      <w:rFonts w:asciiTheme="majorHAnsi" w:eastAsiaTheme="majorEastAsia" w:hAnsiTheme="majorHAnsi" w:cstheme="majorBidi"/>
      <w:b/>
      <w:bCs/>
      <w:i/>
      <w:iCs/>
      <w:color w:val="000000" w:themeColor="accent1"/>
    </w:rPr>
  </w:style>
  <w:style w:type="character" w:customStyle="1" w:styleId="Formatmall1">
    <w:name w:val="Formatmall1"/>
    <w:basedOn w:val="DefaultParagraphFont"/>
    <w:uiPriority w:val="1"/>
    <w:rsid w:val="0005173A"/>
    <w:rPr>
      <w:rFonts w:asciiTheme="majorHAnsi" w:hAnsiTheme="majorHAnsi"/>
      <w:color w:val="auto"/>
      <w:sz w:val="14"/>
    </w:rPr>
  </w:style>
  <w:style w:type="character" w:customStyle="1" w:styleId="Sidfotmallarna">
    <w:name w:val="Sidfot mallarna"/>
    <w:basedOn w:val="DefaultParagraphFont"/>
    <w:uiPriority w:val="1"/>
    <w:rsid w:val="0005173A"/>
    <w:rPr>
      <w:rFonts w:asciiTheme="majorHAnsi" w:hAnsiTheme="majorHAnsi"/>
      <w:sz w:val="14"/>
    </w:rPr>
  </w:style>
  <w:style w:type="character" w:customStyle="1" w:styleId="Sidfotmallarnagr">
    <w:name w:val="Sidfot mallarna grå"/>
    <w:basedOn w:val="DefaultParagraphFont"/>
    <w:uiPriority w:val="1"/>
    <w:rsid w:val="0005173A"/>
    <w:rPr>
      <w:color w:val="7F7F7F" w:themeColor="text1" w:themeTint="80"/>
    </w:rPr>
  </w:style>
  <w:style w:type="paragraph" w:customStyle="1" w:styleId="TillfalligText">
    <w:name w:val="TillfalligText"/>
    <w:basedOn w:val="Normal"/>
    <w:link w:val="TillfalligTextChar"/>
    <w:rsid w:val="0005173A"/>
    <w:pPr>
      <w:spacing w:after="120"/>
    </w:pPr>
    <w:rPr>
      <w:rFonts w:cstheme="minorHAnsi"/>
      <w:bdr w:val="single" w:sz="4" w:space="0" w:color="auto"/>
    </w:rPr>
  </w:style>
  <w:style w:type="character" w:customStyle="1" w:styleId="TillfalligTextChar">
    <w:name w:val="TillfalligText Char"/>
    <w:basedOn w:val="DefaultParagraphFont"/>
    <w:link w:val="TillfalligText"/>
    <w:rsid w:val="0005173A"/>
    <w:rPr>
      <w:rFonts w:cstheme="minorHAnsi"/>
      <w:bdr w:val="single" w:sz="4" w:space="0" w:color="auto"/>
    </w:rPr>
  </w:style>
  <w:style w:type="paragraph" w:styleId="ListBullet">
    <w:name w:val="List Bullet"/>
    <w:basedOn w:val="Normal"/>
    <w:uiPriority w:val="99"/>
    <w:qFormat/>
    <w:rsid w:val="0005173A"/>
    <w:pPr>
      <w:numPr>
        <w:numId w:val="4"/>
      </w:numPr>
      <w:contextualSpacing/>
    </w:pPr>
  </w:style>
  <w:style w:type="paragraph" w:styleId="ListNumber">
    <w:name w:val="List Number"/>
    <w:basedOn w:val="Normal"/>
    <w:uiPriority w:val="99"/>
    <w:qFormat/>
    <w:rsid w:val="0005173A"/>
    <w:pPr>
      <w:numPr>
        <w:numId w:val="3"/>
      </w:numPr>
      <w:contextualSpacing/>
    </w:pPr>
  </w:style>
  <w:style w:type="paragraph" w:styleId="NormalWeb">
    <w:name w:val="Normal (Web)"/>
    <w:basedOn w:val="Normal"/>
    <w:uiPriority w:val="99"/>
    <w:semiHidden/>
    <w:unhideWhenUsed/>
    <w:rsid w:val="00F704BD"/>
    <w:pPr>
      <w:spacing w:after="0" w:line="240" w:lineRule="auto"/>
    </w:pPr>
    <w:rPr>
      <w:rFonts w:ascii="Times New Roman" w:hAnsi="Times New Roman" w:cs="Times New Roman"/>
      <w:sz w:val="24"/>
      <w:szCs w:val="24"/>
      <w:lang w:eastAsia="sv-SE"/>
    </w:rPr>
  </w:style>
  <w:style w:type="character" w:styleId="CommentReference">
    <w:name w:val="annotation reference"/>
    <w:basedOn w:val="DefaultParagraphFont"/>
    <w:uiPriority w:val="99"/>
    <w:semiHidden/>
    <w:unhideWhenUsed/>
    <w:rsid w:val="00F704BD"/>
    <w:rPr>
      <w:sz w:val="16"/>
      <w:szCs w:val="16"/>
    </w:rPr>
  </w:style>
  <w:style w:type="paragraph" w:styleId="CommentText">
    <w:name w:val="annotation text"/>
    <w:basedOn w:val="Normal"/>
    <w:link w:val="CommentTextChar"/>
    <w:uiPriority w:val="99"/>
    <w:semiHidden/>
    <w:unhideWhenUsed/>
    <w:rsid w:val="00F704BD"/>
    <w:pPr>
      <w:spacing w:line="240" w:lineRule="auto"/>
    </w:pPr>
    <w:rPr>
      <w:sz w:val="20"/>
      <w:szCs w:val="20"/>
    </w:rPr>
  </w:style>
  <w:style w:type="character" w:customStyle="1" w:styleId="CommentTextChar">
    <w:name w:val="Comment Text Char"/>
    <w:basedOn w:val="DefaultParagraphFont"/>
    <w:link w:val="CommentText"/>
    <w:uiPriority w:val="99"/>
    <w:semiHidden/>
    <w:rsid w:val="00F704BD"/>
    <w:rPr>
      <w:sz w:val="20"/>
      <w:szCs w:val="20"/>
    </w:rPr>
  </w:style>
  <w:style w:type="paragraph" w:styleId="CommentSubject">
    <w:name w:val="annotation subject"/>
    <w:basedOn w:val="CommentText"/>
    <w:next w:val="CommentText"/>
    <w:link w:val="CommentSubjectChar"/>
    <w:uiPriority w:val="99"/>
    <w:semiHidden/>
    <w:unhideWhenUsed/>
    <w:rsid w:val="00F704BD"/>
    <w:rPr>
      <w:b/>
      <w:bCs/>
    </w:rPr>
  </w:style>
  <w:style w:type="character" w:customStyle="1" w:styleId="CommentSubjectChar">
    <w:name w:val="Comment Subject Char"/>
    <w:basedOn w:val="CommentTextChar"/>
    <w:link w:val="CommentSubject"/>
    <w:uiPriority w:val="99"/>
    <w:semiHidden/>
    <w:rsid w:val="00F704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970">
      <w:bodyDiv w:val="1"/>
      <w:marLeft w:val="0"/>
      <w:marRight w:val="0"/>
      <w:marTop w:val="0"/>
      <w:marBottom w:val="0"/>
      <w:divBdr>
        <w:top w:val="none" w:sz="0" w:space="0" w:color="auto"/>
        <w:left w:val="none" w:sz="0" w:space="0" w:color="auto"/>
        <w:bottom w:val="none" w:sz="0" w:space="0" w:color="auto"/>
        <w:right w:val="none" w:sz="0" w:space="0" w:color="auto"/>
      </w:divBdr>
    </w:div>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2.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3.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4.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4878F20-69ED-4CBE-964C-E0EE023A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serena</cp:lastModifiedBy>
  <cp:revision>2</cp:revision>
  <cp:lastPrinted>2012-03-26T17:07:00Z</cp:lastPrinted>
  <dcterms:created xsi:type="dcterms:W3CDTF">2017-04-06T11:54:00Z</dcterms:created>
  <dcterms:modified xsi:type="dcterms:W3CDTF">2017-04-06T11:54:00Z</dcterms:modified>
</cp:coreProperties>
</file>